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2021-01-12T17:44:55Z</dcterms:created>
  <dcterms:modified xsi:type="dcterms:W3CDTF">2021-01-12T17:44:55Z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