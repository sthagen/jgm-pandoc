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2021-03-18T05:25:43Z</dcterms:created>
  <dcterms:modified xsi:type="dcterms:W3CDTF">2021-03-18T05:25:43Z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